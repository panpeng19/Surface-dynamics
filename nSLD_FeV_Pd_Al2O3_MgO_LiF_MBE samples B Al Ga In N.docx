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505714" w:rsidR="008409B4" w:rsidRDefault="6FC5FC87" w:rsidP="2A78A9EB">
      <w:pPr>
        <w:jc w:val="center"/>
        <w:rPr>
          <w:b/>
          <w:bCs/>
          <w:sz w:val="48"/>
          <w:szCs w:val="48"/>
        </w:rPr>
      </w:pPr>
      <w:r w:rsidRPr="2A78A9EB">
        <w:rPr>
          <w:b/>
          <w:bCs/>
          <w:sz w:val="48"/>
          <w:szCs w:val="48"/>
        </w:rPr>
        <w:t xml:space="preserve">NIST: </w:t>
      </w:r>
      <w:r w:rsidR="2A78A9EB" w:rsidRPr="2A78A9EB">
        <w:rPr>
          <w:b/>
          <w:bCs/>
          <w:sz w:val="48"/>
          <w:szCs w:val="48"/>
        </w:rPr>
        <w:t xml:space="preserve">MBE samples B Al Ga </w:t>
      </w:r>
      <w:proofErr w:type="gramStart"/>
      <w:r w:rsidR="2A78A9EB" w:rsidRPr="2A78A9EB">
        <w:rPr>
          <w:b/>
          <w:bCs/>
          <w:sz w:val="48"/>
          <w:szCs w:val="48"/>
        </w:rPr>
        <w:t>In</w:t>
      </w:r>
      <w:proofErr w:type="gramEnd"/>
      <w:r w:rsidR="2A78A9EB" w:rsidRPr="2A78A9EB">
        <w:rPr>
          <w:b/>
          <w:bCs/>
          <w:sz w:val="48"/>
          <w:szCs w:val="48"/>
        </w:rPr>
        <w:t xml:space="preserve"> N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05E2E1D" wp14:editId="07777777">
            <wp:simplePos x="0" y="0"/>
            <wp:positionH relativeFrom="column">
              <wp:posOffset>723900</wp:posOffset>
            </wp:positionH>
            <wp:positionV relativeFrom="paragraph">
              <wp:posOffset>485775</wp:posOffset>
            </wp:positionV>
            <wp:extent cx="4952998" cy="1474938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147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8241" behindDoc="0" locked="0" layoutInCell="1" hidden="0" allowOverlap="1" wp14:anchorId="7D1489F0" wp14:editId="07777777">
            <wp:simplePos x="0" y="0"/>
            <wp:positionH relativeFrom="column">
              <wp:posOffset>628650</wp:posOffset>
            </wp:positionH>
            <wp:positionV relativeFrom="paragraph">
              <wp:posOffset>3181350</wp:posOffset>
            </wp:positionV>
            <wp:extent cx="5148263" cy="1714500"/>
            <wp:effectExtent l="0" t="0" r="0" b="0"/>
            <wp:wrapSquare wrapText="bothSides" distT="114300" distB="114300" distL="114300" distR="11430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8242" behindDoc="0" locked="0" layoutInCell="1" hidden="0" allowOverlap="1" wp14:anchorId="6325B0AC" wp14:editId="07777777">
            <wp:simplePos x="0" y="0"/>
            <wp:positionH relativeFrom="column">
              <wp:posOffset>685800</wp:posOffset>
            </wp:positionH>
            <wp:positionV relativeFrom="paragraph">
              <wp:posOffset>4972050</wp:posOffset>
            </wp:positionV>
            <wp:extent cx="5029200" cy="1362075"/>
            <wp:effectExtent l="0" t="0" r="0" b="0"/>
            <wp:wrapSquare wrapText="bothSides" distT="114300" distB="114300" distL="114300" distR="11430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8243" behindDoc="0" locked="0" layoutInCell="1" hidden="0" allowOverlap="1" wp14:anchorId="25973C2C" wp14:editId="07777777">
            <wp:simplePos x="0" y="0"/>
            <wp:positionH relativeFrom="column">
              <wp:posOffset>709613</wp:posOffset>
            </wp:positionH>
            <wp:positionV relativeFrom="paragraph">
              <wp:posOffset>2038350</wp:posOffset>
            </wp:positionV>
            <wp:extent cx="4978466" cy="1068549"/>
            <wp:effectExtent l="0" t="0" r="0" b="0"/>
            <wp:wrapSquare wrapText="bothSides" distT="114300" distB="114300" distL="114300" distR="11430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466" cy="1068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8244" behindDoc="0" locked="0" layoutInCell="1" hidden="0" allowOverlap="1" wp14:anchorId="693107DC" wp14:editId="07777777">
            <wp:simplePos x="0" y="0"/>
            <wp:positionH relativeFrom="column">
              <wp:posOffset>652463</wp:posOffset>
            </wp:positionH>
            <wp:positionV relativeFrom="paragraph">
              <wp:posOffset>6410325</wp:posOffset>
            </wp:positionV>
            <wp:extent cx="5095875" cy="1943100"/>
            <wp:effectExtent l="0" t="0" r="0" b="0"/>
            <wp:wrapSquare wrapText="bothSides" distT="114300" distB="114300" distL="114300" distR="11430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08C033" w14:textId="36E76345" w:rsidR="2A78A9EB" w:rsidRDefault="2A78A9EB" w:rsidP="2A78A9EB">
      <w:pPr>
        <w:jc w:val="center"/>
        <w:rPr>
          <w:b/>
          <w:bCs/>
          <w:sz w:val="48"/>
          <w:szCs w:val="48"/>
        </w:rPr>
      </w:pPr>
    </w:p>
    <w:p w14:paraId="65D8128D" w14:textId="2D4C85D0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6BB64730" w14:textId="4AD5F958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0DCB7705" w14:textId="51A1AA52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420FEBC6" w14:textId="77D4D88D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3B84A052" w14:textId="6A073072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30DA6A45" w14:textId="462B9F46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128A21D7" w14:textId="5840EDAD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4DEAE502" w14:textId="47604B6D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543A7C4C" w14:textId="62BF586F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61B07895" w14:textId="4A0ED94D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36B32B67" w14:textId="1294CC63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7171ADC1" w14:textId="3123C35E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440AC989" w14:textId="6CE2652F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4450A2CD" w14:textId="64826D82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7AB008A9" w14:textId="4E4945F0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6C0CDC7B" w14:textId="447341C9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14AF9377" w14:textId="2EB8EEBC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07AB661C" w14:textId="55790268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1E5E3F80" w14:textId="20B6E4AC" w:rsidR="002B4AA0" w:rsidRDefault="002B4AA0" w:rsidP="2A78A9EB">
      <w:pPr>
        <w:jc w:val="center"/>
        <w:rPr>
          <w:b/>
          <w:bCs/>
          <w:sz w:val="48"/>
          <w:szCs w:val="48"/>
        </w:rPr>
      </w:pPr>
    </w:p>
    <w:p w14:paraId="236F65CA" w14:textId="49023009" w:rsidR="002B4AA0" w:rsidRDefault="00963A01" w:rsidP="2A78A9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Neutron </w:t>
      </w:r>
      <w:r w:rsidR="00AE6C0F">
        <w:rPr>
          <w:b/>
          <w:bCs/>
          <w:sz w:val="48"/>
          <w:szCs w:val="48"/>
        </w:rPr>
        <w:t xml:space="preserve">Scattering length density (SLD) </w:t>
      </w:r>
      <w:proofErr w:type="spellStart"/>
      <w:proofErr w:type="gramStart"/>
      <w:r w:rsidR="00AE6C0F">
        <w:rPr>
          <w:b/>
          <w:bCs/>
          <w:sz w:val="48"/>
          <w:szCs w:val="48"/>
        </w:rPr>
        <w:t>caculation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1749"/>
        <w:gridCol w:w="1830"/>
        <w:gridCol w:w="1428"/>
        <w:gridCol w:w="2202"/>
        <w:gridCol w:w="1342"/>
        <w:gridCol w:w="1297"/>
      </w:tblGrid>
      <w:tr w:rsidR="00AD4E3A" w:rsidRPr="008578F4" w14:paraId="5FFBCD56" w14:textId="12A6D56E" w:rsidTr="00AD4E3A">
        <w:tc>
          <w:tcPr>
            <w:tcW w:w="942" w:type="dxa"/>
          </w:tcPr>
          <w:p w14:paraId="3EBC713C" w14:textId="7A160691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 w:rsidRPr="008578F4">
              <w:rPr>
                <w:sz w:val="24"/>
                <w:szCs w:val="24"/>
              </w:rPr>
              <w:t>Layer</w:t>
            </w:r>
          </w:p>
        </w:tc>
        <w:tc>
          <w:tcPr>
            <w:tcW w:w="1749" w:type="dxa"/>
          </w:tcPr>
          <w:p w14:paraId="5E50DC05" w14:textId="6D95F1F0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Thickness(Å)</w:t>
            </w:r>
          </w:p>
        </w:tc>
        <w:tc>
          <w:tcPr>
            <w:tcW w:w="1830" w:type="dxa"/>
          </w:tcPr>
          <w:p w14:paraId="0789BB39" w14:textId="77777777" w:rsidR="00AD4E3A" w:rsidRDefault="00AD4E3A" w:rsidP="00C91868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nSLD</w:t>
            </w:r>
            <w:r w:rsidRPr="000A3D29">
              <w:rPr>
                <w:sz w:val="24"/>
                <w:szCs w:val="24"/>
                <w:vertAlign w:val="subscript"/>
              </w:rPr>
              <w:t>real</w:t>
            </w:r>
            <w:proofErr w:type="spellEnd"/>
            <w:r>
              <w:rPr>
                <w:sz w:val="24"/>
                <w:szCs w:val="24"/>
                <w:vertAlign w:val="subscript"/>
              </w:rPr>
              <w:t xml:space="preserve">  </w:t>
            </w:r>
          </w:p>
          <w:p w14:paraId="13E59BDC" w14:textId="35012232" w:rsidR="00AD4E3A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</w:t>
            </w:r>
            <w:r w:rsidRPr="00C91868">
              <w:rPr>
                <w:sz w:val="24"/>
                <w:szCs w:val="24"/>
                <w:vertAlign w:val="superscript"/>
              </w:rPr>
              <w:t>-6</w:t>
            </w:r>
            <w:r>
              <w:rPr>
                <w:sz w:val="24"/>
                <w:szCs w:val="24"/>
              </w:rPr>
              <w:t xml:space="preserve"> Å</w:t>
            </w:r>
            <w:r w:rsidRPr="00C91868">
              <w:rPr>
                <w:sz w:val="24"/>
                <w:szCs w:val="24"/>
                <w:vertAlign w:val="superscript"/>
              </w:rPr>
              <w:t>-2</w:t>
            </w:r>
            <w:r>
              <w:rPr>
                <w:sz w:val="24"/>
                <w:szCs w:val="24"/>
              </w:rPr>
              <w:t>)</w:t>
            </w:r>
          </w:p>
          <w:p w14:paraId="5F1581C2" w14:textId="28660260" w:rsidR="00AD4E3A" w:rsidRPr="00C91868" w:rsidRDefault="00AD4E3A" w:rsidP="00C91868">
            <w:pPr>
              <w:jc w:val="center"/>
              <w:rPr>
                <w:sz w:val="24"/>
                <w:szCs w:val="24"/>
              </w:rPr>
            </w:pPr>
            <w:hyperlink r:id="rId12" w:history="1">
              <w:r w:rsidRPr="003A489A">
                <w:rPr>
                  <w:rStyle w:val="Hyperlink"/>
                  <w:sz w:val="24"/>
                  <w:szCs w:val="24"/>
                </w:rPr>
                <w:t>[1]</w:t>
              </w:r>
            </w:hyperlink>
          </w:p>
        </w:tc>
        <w:tc>
          <w:tcPr>
            <w:tcW w:w="1428" w:type="dxa"/>
          </w:tcPr>
          <w:p w14:paraId="571FD66D" w14:textId="117989F3" w:rsidR="00AD4E3A" w:rsidRPr="00C91868" w:rsidRDefault="00AD4E3A" w:rsidP="00C918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nSLD</w:t>
            </w:r>
            <w:r w:rsidRPr="000A3D29">
              <w:rPr>
                <w:sz w:val="24"/>
                <w:szCs w:val="24"/>
                <w:vertAlign w:val="subscript"/>
              </w:rPr>
              <w:t>im</w:t>
            </w:r>
            <w:proofErr w:type="spellEnd"/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(10</w:t>
            </w:r>
            <w:r w:rsidRPr="00C91868">
              <w:rPr>
                <w:sz w:val="24"/>
                <w:szCs w:val="24"/>
                <w:vertAlign w:val="superscript"/>
              </w:rPr>
              <w:t>-6</w:t>
            </w:r>
            <w:r>
              <w:rPr>
                <w:sz w:val="24"/>
                <w:szCs w:val="24"/>
              </w:rPr>
              <w:t xml:space="preserve"> Å</w:t>
            </w:r>
            <w:r w:rsidRPr="00C91868">
              <w:rPr>
                <w:sz w:val="24"/>
                <w:szCs w:val="24"/>
                <w:vertAlign w:val="superscript"/>
              </w:rPr>
              <w:t>-2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02" w:type="dxa"/>
          </w:tcPr>
          <w:p w14:paraId="7B720376" w14:textId="551DFAC2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8578F4">
              <w:rPr>
                <w:sz w:val="24"/>
                <w:szCs w:val="24"/>
              </w:rPr>
              <w:t>ensity</w:t>
            </w:r>
            <w:r>
              <w:rPr>
                <w:sz w:val="24"/>
                <w:szCs w:val="24"/>
              </w:rPr>
              <w:t xml:space="preserve"> (g/cm3) </w:t>
            </w:r>
            <w:hyperlink r:id="rId13" w:history="1">
              <w:r w:rsidRPr="005C133E">
                <w:rPr>
                  <w:rStyle w:val="Hyperlink"/>
                  <w:sz w:val="24"/>
                  <w:szCs w:val="24"/>
                </w:rPr>
                <w:t>[2]</w:t>
              </w:r>
            </w:hyperlink>
          </w:p>
        </w:tc>
        <w:tc>
          <w:tcPr>
            <w:tcW w:w="1342" w:type="dxa"/>
          </w:tcPr>
          <w:p w14:paraId="54C4CE4B" w14:textId="77777777" w:rsidR="00AD4E3A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x-ray </w:t>
            </w:r>
          </w:p>
          <w:p w14:paraId="38EFED36" w14:textId="77777777" w:rsidR="00AD4E3A" w:rsidRDefault="00AD4E3A" w:rsidP="00C91868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SLD</w:t>
            </w:r>
            <w:r w:rsidRPr="00AD4E3A">
              <w:rPr>
                <w:sz w:val="24"/>
                <w:szCs w:val="24"/>
                <w:vertAlign w:val="subscript"/>
              </w:rPr>
              <w:t>real</w:t>
            </w:r>
            <w:proofErr w:type="spellEnd"/>
            <w:r>
              <w:rPr>
                <w:sz w:val="24"/>
                <w:szCs w:val="24"/>
                <w:vertAlign w:val="subscript"/>
              </w:rPr>
              <w:t xml:space="preserve"> </w:t>
            </w:r>
          </w:p>
          <w:p w14:paraId="4571214F" w14:textId="49E03221" w:rsidR="00AD4E3A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</w:t>
            </w:r>
            <w:r w:rsidRPr="00C91868">
              <w:rPr>
                <w:sz w:val="24"/>
                <w:szCs w:val="24"/>
                <w:vertAlign w:val="superscript"/>
              </w:rPr>
              <w:t>-6</w:t>
            </w:r>
            <w:r>
              <w:rPr>
                <w:sz w:val="24"/>
                <w:szCs w:val="24"/>
              </w:rPr>
              <w:t xml:space="preserve"> Å</w:t>
            </w:r>
            <w:r w:rsidRPr="00C91868">
              <w:rPr>
                <w:sz w:val="24"/>
                <w:szCs w:val="24"/>
                <w:vertAlign w:val="superscript"/>
              </w:rPr>
              <w:t>-2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97" w:type="dxa"/>
          </w:tcPr>
          <w:p w14:paraId="49C704E0" w14:textId="77777777" w:rsidR="00AD4E3A" w:rsidRDefault="00AD4E3A" w:rsidP="00AD4E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x-ray </w:t>
            </w:r>
          </w:p>
          <w:p w14:paraId="2556A50B" w14:textId="38AB6762" w:rsidR="00AD4E3A" w:rsidRDefault="00AD4E3A" w:rsidP="00AD4E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SLD</w:t>
            </w:r>
            <w:r w:rsidRPr="00AD4E3A">
              <w:rPr>
                <w:sz w:val="24"/>
                <w:szCs w:val="24"/>
                <w:vertAlign w:val="subscript"/>
              </w:rPr>
              <w:t>im</w:t>
            </w:r>
            <w:proofErr w:type="spellEnd"/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(10</w:t>
            </w:r>
            <w:r w:rsidRPr="00C91868">
              <w:rPr>
                <w:sz w:val="24"/>
                <w:szCs w:val="24"/>
                <w:vertAlign w:val="superscript"/>
              </w:rPr>
              <w:t>-6</w:t>
            </w:r>
            <w:r>
              <w:rPr>
                <w:sz w:val="24"/>
                <w:szCs w:val="24"/>
              </w:rPr>
              <w:t xml:space="preserve"> Å</w:t>
            </w:r>
            <w:r w:rsidRPr="00C91868">
              <w:rPr>
                <w:sz w:val="24"/>
                <w:szCs w:val="24"/>
                <w:vertAlign w:val="superscript"/>
              </w:rPr>
              <w:t>-2</w:t>
            </w:r>
            <w:r>
              <w:rPr>
                <w:sz w:val="24"/>
                <w:szCs w:val="24"/>
              </w:rPr>
              <w:t>)</w:t>
            </w:r>
          </w:p>
        </w:tc>
      </w:tr>
      <w:tr w:rsidR="00AD4E3A" w:rsidRPr="008578F4" w14:paraId="6CD538E0" w14:textId="08FFB58D" w:rsidTr="00AD4E3A">
        <w:tc>
          <w:tcPr>
            <w:tcW w:w="942" w:type="dxa"/>
          </w:tcPr>
          <w:p w14:paraId="5A0145AA" w14:textId="7852D938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</w:t>
            </w:r>
          </w:p>
        </w:tc>
        <w:tc>
          <w:tcPr>
            <w:tcW w:w="1749" w:type="dxa"/>
          </w:tcPr>
          <w:p w14:paraId="7DDA7A66" w14:textId="2814CC36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30" w:type="dxa"/>
          </w:tcPr>
          <w:p w14:paraId="41968D9F" w14:textId="6CD951E2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4.02</w:t>
            </w:r>
          </w:p>
        </w:tc>
        <w:tc>
          <w:tcPr>
            <w:tcW w:w="1428" w:type="dxa"/>
          </w:tcPr>
          <w:p w14:paraId="47C3DC43" w14:textId="088289A4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-0.001</w:t>
            </w:r>
          </w:p>
        </w:tc>
        <w:tc>
          <w:tcPr>
            <w:tcW w:w="2202" w:type="dxa"/>
          </w:tcPr>
          <w:p w14:paraId="3FE5C577" w14:textId="14C40938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12.02</w:t>
            </w:r>
          </w:p>
        </w:tc>
        <w:tc>
          <w:tcPr>
            <w:tcW w:w="1342" w:type="dxa"/>
          </w:tcPr>
          <w:p w14:paraId="45A7F4EB" w14:textId="76BEE217" w:rsidR="00AD4E3A" w:rsidRDefault="00EA3C95" w:rsidP="00C91868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20.858</w:t>
            </w:r>
          </w:p>
        </w:tc>
        <w:tc>
          <w:tcPr>
            <w:tcW w:w="1297" w:type="dxa"/>
          </w:tcPr>
          <w:p w14:paraId="54E4A4AF" w14:textId="2E7C9966" w:rsidR="00AD4E3A" w:rsidRDefault="00EA3C95" w:rsidP="00C91868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-0.096</w:t>
            </w:r>
          </w:p>
        </w:tc>
      </w:tr>
      <w:tr w:rsidR="00AD4E3A" w:rsidRPr="008578F4" w14:paraId="178B69C9" w14:textId="6DBFA8A6" w:rsidTr="00AD4E3A">
        <w:tc>
          <w:tcPr>
            <w:tcW w:w="942" w:type="dxa"/>
          </w:tcPr>
          <w:p w14:paraId="4AF3D0A0" w14:textId="33DCAD70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Al2O3</w:t>
            </w:r>
          </w:p>
        </w:tc>
        <w:tc>
          <w:tcPr>
            <w:tcW w:w="1749" w:type="dxa"/>
          </w:tcPr>
          <w:p w14:paraId="06976FA8" w14:textId="322A77E6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70.3</w:t>
            </w:r>
          </w:p>
        </w:tc>
        <w:tc>
          <w:tcPr>
            <w:tcW w:w="1830" w:type="dxa"/>
          </w:tcPr>
          <w:p w14:paraId="7AA33839" w14:textId="08C90376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5.672</w:t>
            </w:r>
          </w:p>
        </w:tc>
        <w:tc>
          <w:tcPr>
            <w:tcW w:w="1428" w:type="dxa"/>
          </w:tcPr>
          <w:p w14:paraId="62B0EBC0" w14:textId="12E7186C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02" w:type="dxa"/>
          </w:tcPr>
          <w:p w14:paraId="38510722" w14:textId="5E081C60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3.95</w:t>
            </w:r>
          </w:p>
        </w:tc>
        <w:tc>
          <w:tcPr>
            <w:tcW w:w="1342" w:type="dxa"/>
          </w:tcPr>
          <w:p w14:paraId="61A2D2CC" w14:textId="558A4CDC" w:rsidR="00AD4E3A" w:rsidRDefault="00CC7C18" w:rsidP="00C91868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33.254</w:t>
            </w:r>
          </w:p>
        </w:tc>
        <w:tc>
          <w:tcPr>
            <w:tcW w:w="1297" w:type="dxa"/>
          </w:tcPr>
          <w:p w14:paraId="6CB5CCA2" w14:textId="077FCC04" w:rsidR="00AD4E3A" w:rsidRDefault="00020C69" w:rsidP="00C91868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-0.385</w:t>
            </w:r>
          </w:p>
        </w:tc>
      </w:tr>
      <w:tr w:rsidR="00AD4E3A" w:rsidRPr="008578F4" w14:paraId="5EA0AA06" w14:textId="71EB1478" w:rsidTr="00AD4E3A">
        <w:tc>
          <w:tcPr>
            <w:tcW w:w="942" w:type="dxa"/>
          </w:tcPr>
          <w:p w14:paraId="5A6613F7" w14:textId="53C23FC2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749" w:type="dxa"/>
          </w:tcPr>
          <w:p w14:paraId="1918E3AB" w14:textId="171A24D1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  <w:tc>
          <w:tcPr>
            <w:tcW w:w="1830" w:type="dxa"/>
          </w:tcPr>
          <w:p w14:paraId="6AE2D10A" w14:textId="0A2B63D0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-0.32</w:t>
            </w:r>
          </w:p>
        </w:tc>
        <w:tc>
          <w:tcPr>
            <w:tcW w:w="1428" w:type="dxa"/>
          </w:tcPr>
          <w:p w14:paraId="1A7A5622" w14:textId="39B62F17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-0.001</w:t>
            </w:r>
          </w:p>
        </w:tc>
        <w:tc>
          <w:tcPr>
            <w:tcW w:w="2202" w:type="dxa"/>
          </w:tcPr>
          <w:p w14:paraId="62472699" w14:textId="7D6EAFAB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6.11</w:t>
            </w:r>
          </w:p>
        </w:tc>
        <w:tc>
          <w:tcPr>
            <w:tcW w:w="1342" w:type="dxa"/>
          </w:tcPr>
          <w:p w14:paraId="3EFFE2FD" w14:textId="18438543" w:rsidR="00AD4E3A" w:rsidRDefault="00A8450C" w:rsidP="00C91868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46.970</w:t>
            </w:r>
          </w:p>
        </w:tc>
        <w:tc>
          <w:tcPr>
            <w:tcW w:w="1297" w:type="dxa"/>
          </w:tcPr>
          <w:p w14:paraId="627D33A8" w14:textId="355E93BF" w:rsidR="00AD4E3A" w:rsidRDefault="00A8450C" w:rsidP="00C91868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-4.471</w:t>
            </w:r>
          </w:p>
        </w:tc>
      </w:tr>
      <w:tr w:rsidR="00AD4E3A" w:rsidRPr="008578F4" w14:paraId="4B4FCA45" w14:textId="199683A1" w:rsidTr="00AD4E3A">
        <w:tc>
          <w:tcPr>
            <w:tcW w:w="942" w:type="dxa"/>
          </w:tcPr>
          <w:p w14:paraId="54A79E57" w14:textId="603F7E23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</w:t>
            </w:r>
          </w:p>
        </w:tc>
        <w:tc>
          <w:tcPr>
            <w:tcW w:w="1749" w:type="dxa"/>
          </w:tcPr>
          <w:p w14:paraId="3D725A9B" w14:textId="3B6E2EEA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</w:t>
            </w:r>
          </w:p>
        </w:tc>
        <w:tc>
          <w:tcPr>
            <w:tcW w:w="1830" w:type="dxa"/>
          </w:tcPr>
          <w:p w14:paraId="670AAE78" w14:textId="4CCDC955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8.024</w:t>
            </w:r>
          </w:p>
        </w:tc>
        <w:tc>
          <w:tcPr>
            <w:tcW w:w="1428" w:type="dxa"/>
          </w:tcPr>
          <w:p w14:paraId="1FD41A59" w14:textId="75EA31ED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bookmarkStart w:id="0" w:name="OLE_LINK5"/>
            <w:bookmarkStart w:id="1" w:name="OLE_LINK6"/>
            <w:r>
              <w:rPr>
                <w:sz w:val="24"/>
                <w:szCs w:val="24"/>
              </w:rPr>
              <w:t>-0.001</w:t>
            </w:r>
            <w:bookmarkEnd w:id="0"/>
            <w:bookmarkEnd w:id="1"/>
          </w:p>
        </w:tc>
        <w:tc>
          <w:tcPr>
            <w:tcW w:w="2202" w:type="dxa"/>
          </w:tcPr>
          <w:p w14:paraId="27037943" w14:textId="2E786090" w:rsidR="00AD4E3A" w:rsidRPr="008578F4" w:rsidRDefault="00AD4E3A" w:rsidP="00C9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7.874</w:t>
            </w:r>
          </w:p>
        </w:tc>
        <w:tc>
          <w:tcPr>
            <w:tcW w:w="1342" w:type="dxa"/>
          </w:tcPr>
          <w:p w14:paraId="2C3CBB86" w14:textId="551DA42E" w:rsidR="00AD4E3A" w:rsidRDefault="00470995" w:rsidP="00C91868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59.454</w:t>
            </w:r>
          </w:p>
        </w:tc>
        <w:tc>
          <w:tcPr>
            <w:tcW w:w="1297" w:type="dxa"/>
          </w:tcPr>
          <w:p w14:paraId="3E447EBF" w14:textId="33AF39F1" w:rsidR="00AD4E3A" w:rsidRDefault="00470995" w:rsidP="00C91868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-7.688</w:t>
            </w:r>
          </w:p>
        </w:tc>
      </w:tr>
      <w:tr w:rsidR="00AD4E3A" w:rsidRPr="008578F4" w14:paraId="36D93F00" w14:textId="255BFFF5" w:rsidTr="00AD4E3A">
        <w:tc>
          <w:tcPr>
            <w:tcW w:w="942" w:type="dxa"/>
          </w:tcPr>
          <w:p w14:paraId="4F0F851E" w14:textId="77BBEE50" w:rsidR="00AD4E3A" w:rsidRPr="001D34E6" w:rsidRDefault="00AD4E3A" w:rsidP="00C91868">
            <w:pPr>
              <w:jc w:val="center"/>
              <w:rPr>
                <w:color w:val="4F81BD" w:themeColor="accent1"/>
                <w:sz w:val="24"/>
                <w:szCs w:val="24"/>
              </w:rPr>
            </w:pPr>
            <w:proofErr w:type="spellStart"/>
            <w:r w:rsidRPr="001D34E6">
              <w:rPr>
                <w:color w:val="4F81BD" w:themeColor="accent1"/>
                <w:sz w:val="24"/>
                <w:szCs w:val="24"/>
              </w:rPr>
              <w:t>VH</w:t>
            </w:r>
            <w:r w:rsidRPr="001D34E6">
              <w:rPr>
                <w:color w:val="4F81BD" w:themeColor="accent1"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1749" w:type="dxa"/>
          </w:tcPr>
          <w:p w14:paraId="2172B7C0" w14:textId="0522DEDD" w:rsidR="00AD4E3A" w:rsidRPr="001D34E6" w:rsidRDefault="00AD4E3A" w:rsidP="00C91868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1D34E6">
              <w:rPr>
                <w:color w:val="4F81BD" w:themeColor="accent1"/>
                <w:sz w:val="24"/>
                <w:szCs w:val="24"/>
              </w:rPr>
              <w:t>1100</w:t>
            </w:r>
          </w:p>
        </w:tc>
        <w:tc>
          <w:tcPr>
            <w:tcW w:w="1830" w:type="dxa"/>
          </w:tcPr>
          <w:p w14:paraId="49001126" w14:textId="567027C1" w:rsidR="00AD4E3A" w:rsidRPr="001D34E6" w:rsidRDefault="00AD4E3A" w:rsidP="00C91868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1D34E6">
              <w:rPr>
                <w:color w:val="4F81BD" w:themeColor="accent1"/>
                <w:sz w:val="24"/>
                <w:szCs w:val="24"/>
              </w:rPr>
              <w:t>-0.6</w:t>
            </w:r>
          </w:p>
        </w:tc>
        <w:tc>
          <w:tcPr>
            <w:tcW w:w="1428" w:type="dxa"/>
          </w:tcPr>
          <w:p w14:paraId="229EB4D3" w14:textId="77777777" w:rsidR="00AD4E3A" w:rsidRPr="001D34E6" w:rsidRDefault="00AD4E3A" w:rsidP="00C91868">
            <w:pPr>
              <w:jc w:val="center"/>
              <w:rPr>
                <w:color w:val="4F81BD" w:themeColor="accent1"/>
                <w:sz w:val="24"/>
                <w:szCs w:val="24"/>
                <w:highlight w:val="red"/>
              </w:rPr>
            </w:pPr>
          </w:p>
        </w:tc>
        <w:tc>
          <w:tcPr>
            <w:tcW w:w="2202" w:type="dxa"/>
          </w:tcPr>
          <w:p w14:paraId="3D8BCA36" w14:textId="77777777" w:rsidR="00AD4E3A" w:rsidRPr="001D34E6" w:rsidRDefault="00AD4E3A" w:rsidP="00C91868">
            <w:pPr>
              <w:jc w:val="center"/>
              <w:rPr>
                <w:color w:val="4F81BD" w:themeColor="accent1"/>
                <w:sz w:val="24"/>
                <w:szCs w:val="24"/>
                <w:highlight w:val="red"/>
              </w:rPr>
            </w:pPr>
          </w:p>
        </w:tc>
        <w:tc>
          <w:tcPr>
            <w:tcW w:w="1342" w:type="dxa"/>
          </w:tcPr>
          <w:p w14:paraId="21F4CC3B" w14:textId="77777777" w:rsidR="00AD4E3A" w:rsidRPr="001D34E6" w:rsidRDefault="00AD4E3A" w:rsidP="00C91868">
            <w:pPr>
              <w:jc w:val="center"/>
              <w:rPr>
                <w:color w:val="4F81BD" w:themeColor="accent1"/>
                <w:sz w:val="24"/>
                <w:szCs w:val="24"/>
                <w:highlight w:val="red"/>
              </w:rPr>
            </w:pPr>
          </w:p>
        </w:tc>
        <w:tc>
          <w:tcPr>
            <w:tcW w:w="1297" w:type="dxa"/>
          </w:tcPr>
          <w:p w14:paraId="55771CC4" w14:textId="77777777" w:rsidR="00AD4E3A" w:rsidRPr="001D34E6" w:rsidRDefault="00AD4E3A" w:rsidP="00C91868">
            <w:pPr>
              <w:jc w:val="center"/>
              <w:rPr>
                <w:color w:val="4F81BD" w:themeColor="accent1"/>
                <w:sz w:val="24"/>
                <w:szCs w:val="24"/>
                <w:highlight w:val="red"/>
              </w:rPr>
            </w:pPr>
          </w:p>
        </w:tc>
      </w:tr>
      <w:tr w:rsidR="00470995" w:rsidRPr="008578F4" w14:paraId="45D205EE" w14:textId="0539805F" w:rsidTr="00AD4E3A">
        <w:tc>
          <w:tcPr>
            <w:tcW w:w="942" w:type="dxa"/>
          </w:tcPr>
          <w:p w14:paraId="1855F669" w14:textId="7D154747" w:rsidR="00470995" w:rsidRDefault="00470995" w:rsidP="004709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</w:t>
            </w:r>
          </w:p>
        </w:tc>
        <w:tc>
          <w:tcPr>
            <w:tcW w:w="1749" w:type="dxa"/>
          </w:tcPr>
          <w:p w14:paraId="34DACAD9" w14:textId="77832208" w:rsidR="00470995" w:rsidRPr="008578F4" w:rsidRDefault="00470995" w:rsidP="004709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</w:t>
            </w:r>
          </w:p>
        </w:tc>
        <w:tc>
          <w:tcPr>
            <w:tcW w:w="1830" w:type="dxa"/>
          </w:tcPr>
          <w:p w14:paraId="48A4C338" w14:textId="5AAD945D" w:rsidR="00470995" w:rsidRPr="008578F4" w:rsidRDefault="00470995" w:rsidP="004709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8.024</w:t>
            </w:r>
          </w:p>
        </w:tc>
        <w:tc>
          <w:tcPr>
            <w:tcW w:w="1428" w:type="dxa"/>
          </w:tcPr>
          <w:p w14:paraId="73E213C2" w14:textId="69A2AC49" w:rsidR="00470995" w:rsidRPr="008578F4" w:rsidRDefault="00470995" w:rsidP="004709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-0.001</w:t>
            </w:r>
          </w:p>
        </w:tc>
        <w:tc>
          <w:tcPr>
            <w:tcW w:w="2202" w:type="dxa"/>
          </w:tcPr>
          <w:p w14:paraId="431CE034" w14:textId="77F91C89" w:rsidR="00470995" w:rsidRPr="008578F4" w:rsidRDefault="00470995" w:rsidP="004709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7.874</w:t>
            </w:r>
          </w:p>
        </w:tc>
        <w:tc>
          <w:tcPr>
            <w:tcW w:w="1342" w:type="dxa"/>
          </w:tcPr>
          <w:p w14:paraId="60938D8B" w14:textId="7AFC2F8C" w:rsidR="00470995" w:rsidRDefault="00470995" w:rsidP="00470995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59.454</w:t>
            </w:r>
          </w:p>
        </w:tc>
        <w:tc>
          <w:tcPr>
            <w:tcW w:w="1297" w:type="dxa"/>
          </w:tcPr>
          <w:p w14:paraId="09FE6C65" w14:textId="37B8F616" w:rsidR="00470995" w:rsidRDefault="00470995" w:rsidP="00470995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-7.688</w:t>
            </w:r>
          </w:p>
        </w:tc>
      </w:tr>
      <w:tr w:rsidR="009A1B3E" w:rsidRPr="008578F4" w14:paraId="4BA070FA" w14:textId="5ADB09CF" w:rsidTr="00AD4E3A">
        <w:tc>
          <w:tcPr>
            <w:tcW w:w="942" w:type="dxa"/>
          </w:tcPr>
          <w:p w14:paraId="253A498A" w14:textId="345C6C39" w:rsidR="009A1B3E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749" w:type="dxa"/>
          </w:tcPr>
          <w:p w14:paraId="4823F0F3" w14:textId="5CA224FD" w:rsidR="009A1B3E" w:rsidRPr="008578F4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  <w:tc>
          <w:tcPr>
            <w:tcW w:w="1830" w:type="dxa"/>
          </w:tcPr>
          <w:p w14:paraId="25DF6E80" w14:textId="7283AB12" w:rsidR="009A1B3E" w:rsidRPr="008578F4" w:rsidRDefault="0047274C" w:rsidP="009A1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-0.32</w:t>
            </w:r>
          </w:p>
        </w:tc>
        <w:tc>
          <w:tcPr>
            <w:tcW w:w="1428" w:type="dxa"/>
          </w:tcPr>
          <w:p w14:paraId="079EDE46" w14:textId="3A4607AD" w:rsidR="009A1B3E" w:rsidRPr="008578F4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-0.001</w:t>
            </w:r>
          </w:p>
        </w:tc>
        <w:tc>
          <w:tcPr>
            <w:tcW w:w="2202" w:type="dxa"/>
          </w:tcPr>
          <w:p w14:paraId="74C1D8A0" w14:textId="4037AE87" w:rsidR="009A1B3E" w:rsidRPr="008578F4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6.11</w:t>
            </w:r>
          </w:p>
        </w:tc>
        <w:tc>
          <w:tcPr>
            <w:tcW w:w="1342" w:type="dxa"/>
          </w:tcPr>
          <w:p w14:paraId="308AE761" w14:textId="55B35930" w:rsidR="009A1B3E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46.970</w:t>
            </w:r>
          </w:p>
        </w:tc>
        <w:tc>
          <w:tcPr>
            <w:tcW w:w="1297" w:type="dxa"/>
          </w:tcPr>
          <w:p w14:paraId="20143101" w14:textId="5C7170E9" w:rsidR="009A1B3E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-4.471</w:t>
            </w:r>
          </w:p>
        </w:tc>
      </w:tr>
      <w:tr w:rsidR="009A1B3E" w:rsidRPr="008578F4" w14:paraId="61F73293" w14:textId="1989F2E0" w:rsidTr="00AD4E3A">
        <w:tc>
          <w:tcPr>
            <w:tcW w:w="942" w:type="dxa"/>
          </w:tcPr>
          <w:p w14:paraId="651B1497" w14:textId="6564DADC" w:rsidR="009A1B3E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MgO</w:t>
            </w:r>
          </w:p>
        </w:tc>
        <w:tc>
          <w:tcPr>
            <w:tcW w:w="1749" w:type="dxa"/>
          </w:tcPr>
          <w:p w14:paraId="5AF1C2AA" w14:textId="01D3663F" w:rsidR="009A1B3E" w:rsidRPr="008578F4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8E3BDB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830" w:type="dxa"/>
          </w:tcPr>
          <w:p w14:paraId="07C5DD7C" w14:textId="4B35F04E" w:rsidR="009A1B3E" w:rsidRPr="008578F4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6.014</w:t>
            </w:r>
          </w:p>
        </w:tc>
        <w:tc>
          <w:tcPr>
            <w:tcW w:w="1428" w:type="dxa"/>
          </w:tcPr>
          <w:p w14:paraId="4CCE9CD6" w14:textId="2BA145ED" w:rsidR="009A1B3E" w:rsidRPr="008578F4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02" w:type="dxa"/>
          </w:tcPr>
          <w:p w14:paraId="2D639FD3" w14:textId="07CA38DC" w:rsidR="009A1B3E" w:rsidRPr="008578F4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1342" w:type="dxa"/>
          </w:tcPr>
          <w:p w14:paraId="6D6855C4" w14:textId="2C20FC39" w:rsidR="009A1B3E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30.668</w:t>
            </w:r>
          </w:p>
        </w:tc>
        <w:tc>
          <w:tcPr>
            <w:tcW w:w="1297" w:type="dxa"/>
          </w:tcPr>
          <w:p w14:paraId="5C374BC6" w14:textId="32BD34C9" w:rsidR="009A1B3E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-0.326</w:t>
            </w:r>
          </w:p>
        </w:tc>
      </w:tr>
      <w:tr w:rsidR="009A1B3E" w:rsidRPr="008578F4" w14:paraId="6968E9E7" w14:textId="0E9A6421" w:rsidTr="00AD4E3A">
        <w:tc>
          <w:tcPr>
            <w:tcW w:w="942" w:type="dxa"/>
          </w:tcPr>
          <w:p w14:paraId="392AAAED" w14:textId="388B80F5" w:rsidR="009A1B3E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</w:t>
            </w:r>
          </w:p>
        </w:tc>
        <w:tc>
          <w:tcPr>
            <w:tcW w:w="1749" w:type="dxa"/>
          </w:tcPr>
          <w:p w14:paraId="34EC2781" w14:textId="09570D8C" w:rsidR="009A1B3E" w:rsidRPr="008578F4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8E3BDB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830" w:type="dxa"/>
          </w:tcPr>
          <w:p w14:paraId="62B45ECC" w14:textId="3191797D" w:rsidR="009A1B3E" w:rsidRPr="008578F4" w:rsidRDefault="009A1B3E" w:rsidP="009A1B3E">
            <w:pPr>
              <w:jc w:val="center"/>
              <w:rPr>
                <w:sz w:val="24"/>
                <w:szCs w:val="24"/>
              </w:rPr>
            </w:pPr>
            <w:ins w:id="2" w:author="Peng Pan">
              <w:r>
                <w:rPr>
                  <w:sz w:val="24"/>
                  <w:szCs w:val="24"/>
                </w:rPr>
                <w:t>2.301</w:t>
              </w:r>
            </w:ins>
          </w:p>
        </w:tc>
        <w:tc>
          <w:tcPr>
            <w:tcW w:w="1428" w:type="dxa"/>
          </w:tcPr>
          <w:p w14:paraId="3CA59745" w14:textId="3F373964" w:rsidR="009A1B3E" w:rsidRPr="008578F4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-0.012</w:t>
            </w:r>
          </w:p>
        </w:tc>
        <w:tc>
          <w:tcPr>
            <w:tcW w:w="2202" w:type="dxa"/>
          </w:tcPr>
          <w:p w14:paraId="37A8FFC5" w14:textId="7CAF0504" w:rsidR="009A1B3E" w:rsidRPr="008578F4" w:rsidRDefault="009A1B3E" w:rsidP="009A1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2.635</w:t>
            </w:r>
          </w:p>
        </w:tc>
        <w:tc>
          <w:tcPr>
            <w:tcW w:w="1342" w:type="dxa"/>
          </w:tcPr>
          <w:p w14:paraId="1562F6AB" w14:textId="39C1D50C" w:rsidR="009A1B3E" w:rsidRDefault="00B53E9C" w:rsidP="009A1B3E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20.818</w:t>
            </w:r>
          </w:p>
        </w:tc>
        <w:tc>
          <w:tcPr>
            <w:tcW w:w="1297" w:type="dxa"/>
          </w:tcPr>
          <w:p w14:paraId="54000141" w14:textId="3921411C" w:rsidR="009A1B3E" w:rsidRDefault="00B53E9C" w:rsidP="009A1B3E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-0.095</w:t>
            </w:r>
          </w:p>
        </w:tc>
      </w:tr>
    </w:tbl>
    <w:p w14:paraId="44B1401F" w14:textId="5535B5E2" w:rsidR="00926AF8" w:rsidRDefault="001B1E7A" w:rsidP="00926AF8">
      <w:pPr>
        <w:rPr>
          <w:sz w:val="24"/>
          <w:szCs w:val="24"/>
        </w:rPr>
      </w:pPr>
      <w:r>
        <w:t>[1]</w:t>
      </w:r>
      <w:hyperlink r:id="rId14" w:history="1">
        <w:r w:rsidRPr="002415D4">
          <w:rPr>
            <w:rStyle w:val="Hyperlink"/>
            <w:sz w:val="24"/>
            <w:szCs w:val="24"/>
          </w:rPr>
          <w:t>https://www.ncnr.nist.gov/resources/activation/</w:t>
        </w:r>
      </w:hyperlink>
    </w:p>
    <w:p w14:paraId="2946A22B" w14:textId="34B62109" w:rsidR="005873E4" w:rsidRDefault="001B1E7A" w:rsidP="00926AF8">
      <w:pPr>
        <w:rPr>
          <w:rStyle w:val="Hyperlink"/>
          <w:sz w:val="24"/>
          <w:szCs w:val="24"/>
        </w:rPr>
      </w:pPr>
      <w:r>
        <w:t>[2]</w:t>
      </w:r>
      <w:hyperlink r:id="rId15" w:history="1">
        <w:r w:rsidR="008A0BBB" w:rsidRPr="002415D4">
          <w:rPr>
            <w:rStyle w:val="Hyperlink"/>
            <w:sz w:val="24"/>
            <w:szCs w:val="24"/>
          </w:rPr>
          <w:t>https://www.angstromsciences.com/density-elements-chart</w:t>
        </w:r>
      </w:hyperlink>
    </w:p>
    <w:p w14:paraId="28DAA387" w14:textId="4401CC47" w:rsidR="00D75806" w:rsidRDefault="00D75806" w:rsidP="00926AF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5873E4" w:rsidRPr="008578F4" w14:paraId="607CA3ED" w14:textId="77777777" w:rsidTr="00C672F7">
        <w:tc>
          <w:tcPr>
            <w:tcW w:w="2158" w:type="dxa"/>
          </w:tcPr>
          <w:p w14:paraId="1E50615D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  <w:r w:rsidRPr="008578F4">
              <w:rPr>
                <w:sz w:val="24"/>
                <w:szCs w:val="24"/>
              </w:rPr>
              <w:t>Layer</w:t>
            </w:r>
          </w:p>
        </w:tc>
        <w:tc>
          <w:tcPr>
            <w:tcW w:w="2158" w:type="dxa"/>
          </w:tcPr>
          <w:p w14:paraId="0CB3E7AF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Thickness(Å)</w:t>
            </w:r>
          </w:p>
        </w:tc>
        <w:tc>
          <w:tcPr>
            <w:tcW w:w="2158" w:type="dxa"/>
          </w:tcPr>
          <w:p w14:paraId="6CCBCF35" w14:textId="77777777" w:rsidR="005873E4" w:rsidRPr="00C91868" w:rsidRDefault="005873E4" w:rsidP="00C672F7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SLD</w:t>
            </w:r>
            <w:r w:rsidRPr="000A3D29">
              <w:rPr>
                <w:sz w:val="24"/>
                <w:szCs w:val="24"/>
                <w:vertAlign w:val="subscript"/>
              </w:rPr>
              <w:t>real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10</w:t>
            </w:r>
            <w:r w:rsidRPr="00C91868">
              <w:rPr>
                <w:sz w:val="24"/>
                <w:szCs w:val="24"/>
                <w:vertAlign w:val="superscript"/>
              </w:rPr>
              <w:t>-6</w:t>
            </w:r>
            <w:r>
              <w:rPr>
                <w:sz w:val="24"/>
                <w:szCs w:val="24"/>
              </w:rPr>
              <w:t xml:space="preserve"> Å</w:t>
            </w:r>
            <w:r w:rsidRPr="00C91868">
              <w:rPr>
                <w:sz w:val="24"/>
                <w:szCs w:val="24"/>
                <w:vertAlign w:val="superscript"/>
              </w:rPr>
              <w:t>-2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58" w:type="dxa"/>
          </w:tcPr>
          <w:p w14:paraId="61D90BA7" w14:textId="77777777" w:rsidR="005873E4" w:rsidRPr="00C91868" w:rsidRDefault="005873E4" w:rsidP="00C672F7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SLD</w:t>
            </w:r>
            <w:r w:rsidRPr="000A3D29">
              <w:rPr>
                <w:sz w:val="24"/>
                <w:szCs w:val="24"/>
                <w:vertAlign w:val="subscript"/>
              </w:rPr>
              <w:t>im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10</w:t>
            </w:r>
            <w:r w:rsidRPr="00C91868">
              <w:rPr>
                <w:sz w:val="24"/>
                <w:szCs w:val="24"/>
                <w:vertAlign w:val="superscript"/>
              </w:rPr>
              <w:t>-6</w:t>
            </w:r>
            <w:r>
              <w:rPr>
                <w:sz w:val="24"/>
                <w:szCs w:val="24"/>
              </w:rPr>
              <w:t xml:space="preserve"> Å</w:t>
            </w:r>
            <w:r w:rsidRPr="00C91868">
              <w:rPr>
                <w:sz w:val="24"/>
                <w:szCs w:val="24"/>
                <w:vertAlign w:val="superscript"/>
              </w:rPr>
              <w:t>-2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58" w:type="dxa"/>
          </w:tcPr>
          <w:p w14:paraId="5EA0F8FB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8578F4">
              <w:rPr>
                <w:sz w:val="24"/>
                <w:szCs w:val="24"/>
              </w:rPr>
              <w:t>ensity</w:t>
            </w:r>
            <w:r>
              <w:rPr>
                <w:sz w:val="24"/>
                <w:szCs w:val="24"/>
              </w:rPr>
              <w:t>(g/cm3)</w:t>
            </w:r>
          </w:p>
        </w:tc>
      </w:tr>
      <w:tr w:rsidR="005873E4" w:rsidRPr="008578F4" w14:paraId="05ED4AEE" w14:textId="77777777" w:rsidTr="00C672F7">
        <w:tc>
          <w:tcPr>
            <w:tcW w:w="2158" w:type="dxa"/>
          </w:tcPr>
          <w:p w14:paraId="28A9A6C5" w14:textId="58C89C0F" w:rsidR="005873E4" w:rsidRPr="008578F4" w:rsidRDefault="00C23E0F" w:rsidP="00C672F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AlN</w:t>
            </w:r>
            <w:proofErr w:type="spellEnd"/>
          </w:p>
        </w:tc>
        <w:tc>
          <w:tcPr>
            <w:tcW w:w="2158" w:type="dxa"/>
          </w:tcPr>
          <w:p w14:paraId="0F6FAE15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58" w:type="dxa"/>
          </w:tcPr>
          <w:p w14:paraId="4A761F4A" w14:textId="789F8E2D" w:rsidR="005873E4" w:rsidRPr="008578F4" w:rsidRDefault="0080300B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6.135</w:t>
            </w:r>
          </w:p>
        </w:tc>
        <w:tc>
          <w:tcPr>
            <w:tcW w:w="2158" w:type="dxa"/>
          </w:tcPr>
          <w:p w14:paraId="309B348C" w14:textId="57DFE529" w:rsidR="005873E4" w:rsidRPr="008578F4" w:rsidRDefault="002B13F6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4D3BB075" w14:textId="09509FE8" w:rsidR="005873E4" w:rsidRPr="008578F4" w:rsidRDefault="0004341B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3.26</w:t>
            </w:r>
          </w:p>
        </w:tc>
      </w:tr>
      <w:tr w:rsidR="005873E4" w:rsidRPr="008578F4" w14:paraId="6831E3F4" w14:textId="77777777" w:rsidTr="00C672F7">
        <w:tc>
          <w:tcPr>
            <w:tcW w:w="2158" w:type="dxa"/>
          </w:tcPr>
          <w:p w14:paraId="7B603871" w14:textId="2FB06E28" w:rsidR="005873E4" w:rsidRPr="008578F4" w:rsidRDefault="00C23E0F" w:rsidP="00C672F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InN</w:t>
            </w:r>
            <w:proofErr w:type="spellEnd"/>
          </w:p>
        </w:tc>
        <w:tc>
          <w:tcPr>
            <w:tcW w:w="2158" w:type="dxa"/>
          </w:tcPr>
          <w:p w14:paraId="356238CB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70.3</w:t>
            </w:r>
          </w:p>
        </w:tc>
        <w:tc>
          <w:tcPr>
            <w:tcW w:w="2158" w:type="dxa"/>
          </w:tcPr>
          <w:p w14:paraId="14299366" w14:textId="4CCEDFD8" w:rsidR="005873E4" w:rsidRPr="008578F4" w:rsidRDefault="00B70E31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4.274</w:t>
            </w:r>
          </w:p>
        </w:tc>
        <w:tc>
          <w:tcPr>
            <w:tcW w:w="2158" w:type="dxa"/>
          </w:tcPr>
          <w:p w14:paraId="1A0866C1" w14:textId="33DE9190" w:rsidR="005873E4" w:rsidRPr="008578F4" w:rsidRDefault="00CF002E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-0.017</w:t>
            </w:r>
          </w:p>
        </w:tc>
        <w:tc>
          <w:tcPr>
            <w:tcW w:w="2158" w:type="dxa"/>
          </w:tcPr>
          <w:p w14:paraId="4F5AC484" w14:textId="08FBBC45" w:rsidR="005873E4" w:rsidRPr="008578F4" w:rsidRDefault="002F6A5D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6.81</w:t>
            </w:r>
          </w:p>
        </w:tc>
      </w:tr>
      <w:tr w:rsidR="005873E4" w:rsidRPr="008578F4" w14:paraId="0B2EB644" w14:textId="77777777" w:rsidTr="00C672F7">
        <w:tc>
          <w:tcPr>
            <w:tcW w:w="2158" w:type="dxa"/>
          </w:tcPr>
          <w:p w14:paraId="5D02E5F9" w14:textId="41B44D3D" w:rsidR="005873E4" w:rsidRPr="008578F4" w:rsidRDefault="002F6A5D" w:rsidP="00C672F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GaN</w:t>
            </w:r>
            <w:proofErr w:type="spellEnd"/>
          </w:p>
        </w:tc>
        <w:tc>
          <w:tcPr>
            <w:tcW w:w="2158" w:type="dxa"/>
          </w:tcPr>
          <w:p w14:paraId="533D7598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  <w:tc>
          <w:tcPr>
            <w:tcW w:w="2158" w:type="dxa"/>
          </w:tcPr>
          <w:p w14:paraId="77D536E2" w14:textId="5ABBB7B7" w:rsidR="005873E4" w:rsidRPr="008578F4" w:rsidRDefault="00C0173B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7.304</w:t>
            </w:r>
          </w:p>
        </w:tc>
        <w:tc>
          <w:tcPr>
            <w:tcW w:w="2158" w:type="dxa"/>
          </w:tcPr>
          <w:p w14:paraId="49A7872B" w14:textId="580368DB" w:rsidR="005873E4" w:rsidRPr="008578F4" w:rsidRDefault="00C0173B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-0.001</w:t>
            </w:r>
          </w:p>
        </w:tc>
        <w:tc>
          <w:tcPr>
            <w:tcW w:w="2158" w:type="dxa"/>
          </w:tcPr>
          <w:p w14:paraId="3AF95B42" w14:textId="5B16729D" w:rsidR="005873E4" w:rsidRPr="008578F4" w:rsidRDefault="002F6A5D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</w:tr>
      <w:tr w:rsidR="005873E4" w:rsidRPr="008578F4" w14:paraId="06FDEA2B" w14:textId="77777777" w:rsidTr="00C672F7">
        <w:tc>
          <w:tcPr>
            <w:tcW w:w="2158" w:type="dxa"/>
          </w:tcPr>
          <w:p w14:paraId="1A130687" w14:textId="3976657A" w:rsidR="005873E4" w:rsidRPr="008578F4" w:rsidRDefault="002F6A5D" w:rsidP="00C672F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InGaN</w:t>
            </w:r>
            <w:proofErr w:type="spellEnd"/>
          </w:p>
        </w:tc>
        <w:tc>
          <w:tcPr>
            <w:tcW w:w="2158" w:type="dxa"/>
          </w:tcPr>
          <w:p w14:paraId="66EE28E1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</w:t>
            </w:r>
          </w:p>
        </w:tc>
        <w:tc>
          <w:tcPr>
            <w:tcW w:w="2158" w:type="dxa"/>
          </w:tcPr>
          <w:p w14:paraId="59A336A6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65746242" w14:textId="01FD09EF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3CEA63A8" w14:textId="125FD20C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</w:p>
        </w:tc>
      </w:tr>
      <w:tr w:rsidR="005873E4" w:rsidRPr="008578F4" w14:paraId="5F6F9A66" w14:textId="77777777" w:rsidTr="00C672F7">
        <w:tc>
          <w:tcPr>
            <w:tcW w:w="2158" w:type="dxa"/>
          </w:tcPr>
          <w:p w14:paraId="560D27B2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VH</w:t>
            </w:r>
            <w:r w:rsidRPr="00432F9A">
              <w:rPr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2158" w:type="dxa"/>
          </w:tcPr>
          <w:p w14:paraId="51B8BAB8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  <w:tc>
          <w:tcPr>
            <w:tcW w:w="2158" w:type="dxa"/>
          </w:tcPr>
          <w:p w14:paraId="36E003A1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4AF808B6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28730410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</w:p>
        </w:tc>
      </w:tr>
      <w:tr w:rsidR="005873E4" w:rsidRPr="008578F4" w14:paraId="23254F81" w14:textId="77777777" w:rsidTr="00C672F7">
        <w:tc>
          <w:tcPr>
            <w:tcW w:w="2158" w:type="dxa"/>
          </w:tcPr>
          <w:p w14:paraId="57832AEC" w14:textId="77777777" w:rsidR="005873E4" w:rsidRDefault="005873E4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</w:t>
            </w:r>
          </w:p>
        </w:tc>
        <w:tc>
          <w:tcPr>
            <w:tcW w:w="2158" w:type="dxa"/>
          </w:tcPr>
          <w:p w14:paraId="5E1280D7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</w:t>
            </w:r>
          </w:p>
        </w:tc>
        <w:tc>
          <w:tcPr>
            <w:tcW w:w="2158" w:type="dxa"/>
          </w:tcPr>
          <w:p w14:paraId="06E5A189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3272A7B0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7397D723" w14:textId="0109D0E2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</w:p>
        </w:tc>
      </w:tr>
      <w:tr w:rsidR="005873E4" w:rsidRPr="008578F4" w14:paraId="1A5A6ACE" w14:textId="77777777" w:rsidTr="00C672F7">
        <w:tc>
          <w:tcPr>
            <w:tcW w:w="2158" w:type="dxa"/>
          </w:tcPr>
          <w:p w14:paraId="6967D004" w14:textId="77777777" w:rsidR="005873E4" w:rsidRDefault="005873E4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158" w:type="dxa"/>
          </w:tcPr>
          <w:p w14:paraId="4EA42695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  <w:tc>
          <w:tcPr>
            <w:tcW w:w="2158" w:type="dxa"/>
          </w:tcPr>
          <w:p w14:paraId="0A690902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7A8B5442" w14:textId="77777777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4E2C7391" w14:textId="709F1C41" w:rsidR="005873E4" w:rsidRPr="008578F4" w:rsidRDefault="005873E4" w:rsidP="00C672F7">
            <w:pPr>
              <w:jc w:val="center"/>
              <w:rPr>
                <w:sz w:val="24"/>
                <w:szCs w:val="24"/>
              </w:rPr>
            </w:pPr>
          </w:p>
        </w:tc>
      </w:tr>
      <w:tr w:rsidR="0044343A" w:rsidRPr="008578F4" w14:paraId="791E57A4" w14:textId="77777777" w:rsidTr="00C672F7">
        <w:tc>
          <w:tcPr>
            <w:tcW w:w="2158" w:type="dxa"/>
          </w:tcPr>
          <w:p w14:paraId="19C00E3F" w14:textId="4A383767" w:rsidR="0044343A" w:rsidRDefault="00C23E0F" w:rsidP="004434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</w:t>
            </w:r>
          </w:p>
        </w:tc>
        <w:tc>
          <w:tcPr>
            <w:tcW w:w="2158" w:type="dxa"/>
          </w:tcPr>
          <w:p w14:paraId="77EF3D35" w14:textId="77777777" w:rsidR="0044343A" w:rsidRPr="008578F4" w:rsidRDefault="005873E4" w:rsidP="004434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8E3BDB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158" w:type="dxa"/>
          </w:tcPr>
          <w:p w14:paraId="300C0E8B" w14:textId="5456F267" w:rsidR="0044343A" w:rsidRPr="008578F4" w:rsidRDefault="00C4441B" w:rsidP="004434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2.301</w:t>
            </w:r>
          </w:p>
        </w:tc>
        <w:tc>
          <w:tcPr>
            <w:tcW w:w="2158" w:type="dxa"/>
          </w:tcPr>
          <w:p w14:paraId="5996C0BD" w14:textId="72AF3C4B" w:rsidR="0044343A" w:rsidRPr="00C441EE" w:rsidRDefault="0044343A" w:rsidP="0044343A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</w:rPr>
              <w:t>-0.001</w:t>
            </w:r>
          </w:p>
        </w:tc>
        <w:tc>
          <w:tcPr>
            <w:tcW w:w="2158" w:type="dxa"/>
          </w:tcPr>
          <w:p w14:paraId="076CEF20" w14:textId="7DD77CBD" w:rsidR="0044343A" w:rsidRPr="008578F4" w:rsidRDefault="00C23E0F" w:rsidP="004434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  <w:r w:rsidR="007330CB">
              <w:rPr>
                <w:sz w:val="24"/>
                <w:szCs w:val="24"/>
              </w:rPr>
              <w:t>35</w:t>
            </w:r>
          </w:p>
        </w:tc>
      </w:tr>
      <w:tr w:rsidR="0044343A" w:rsidRPr="008578F4" w14:paraId="728C8BFE" w14:textId="77777777" w:rsidTr="00C672F7">
        <w:tc>
          <w:tcPr>
            <w:tcW w:w="2158" w:type="dxa"/>
          </w:tcPr>
          <w:p w14:paraId="1C15378D" w14:textId="537BD764" w:rsidR="0044343A" w:rsidRDefault="0040778F" w:rsidP="004434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Al2O3</w:t>
            </w:r>
          </w:p>
        </w:tc>
        <w:tc>
          <w:tcPr>
            <w:tcW w:w="2158" w:type="dxa"/>
          </w:tcPr>
          <w:p w14:paraId="7500D132" w14:textId="510304A6" w:rsidR="0044343A" w:rsidRPr="008578F4" w:rsidRDefault="0044343A" w:rsidP="004434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70.3</w:t>
            </w:r>
          </w:p>
        </w:tc>
        <w:tc>
          <w:tcPr>
            <w:tcW w:w="2158" w:type="dxa"/>
          </w:tcPr>
          <w:p w14:paraId="3B66551D" w14:textId="7BD62EAA" w:rsidR="0044343A" w:rsidRPr="008578F4" w:rsidRDefault="0044343A" w:rsidP="004434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5.672</w:t>
            </w:r>
          </w:p>
        </w:tc>
        <w:tc>
          <w:tcPr>
            <w:tcW w:w="2158" w:type="dxa"/>
          </w:tcPr>
          <w:p w14:paraId="5FDC0D61" w14:textId="62C93235" w:rsidR="0044343A" w:rsidRPr="008578F4" w:rsidRDefault="0044343A" w:rsidP="004434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17FA25E5" w14:textId="5B97FE3C" w:rsidR="0044343A" w:rsidRPr="008578F4" w:rsidRDefault="0044343A" w:rsidP="004434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3.95</w:t>
            </w:r>
          </w:p>
        </w:tc>
      </w:tr>
      <w:tr w:rsidR="0044343A" w:rsidRPr="008578F4" w14:paraId="03B0F7E8" w14:textId="77777777" w:rsidTr="00C672F7">
        <w:tc>
          <w:tcPr>
            <w:tcW w:w="2158" w:type="dxa"/>
          </w:tcPr>
          <w:p w14:paraId="14E38C42" w14:textId="77777777" w:rsidR="0044343A" w:rsidRDefault="0044343A" w:rsidP="004434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7888728D" w14:textId="77777777" w:rsidR="0044343A" w:rsidRPr="008578F4" w:rsidRDefault="0044343A" w:rsidP="004434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259F7C5E" w14:textId="77777777" w:rsidR="0044343A" w:rsidRPr="008578F4" w:rsidRDefault="0044343A" w:rsidP="004434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7272E069" w14:textId="77777777" w:rsidR="0044343A" w:rsidRPr="008578F4" w:rsidRDefault="0044343A" w:rsidP="004434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3C181A2D" w14:textId="77777777" w:rsidR="0044343A" w:rsidRPr="008578F4" w:rsidRDefault="0044343A" w:rsidP="0044343A">
            <w:pPr>
              <w:jc w:val="center"/>
              <w:rPr>
                <w:sz w:val="24"/>
                <w:szCs w:val="24"/>
              </w:rPr>
            </w:pPr>
          </w:p>
        </w:tc>
      </w:tr>
      <w:tr w:rsidR="0044343A" w:rsidRPr="008578F4" w14:paraId="1B8CE166" w14:textId="77777777" w:rsidTr="00C672F7">
        <w:tc>
          <w:tcPr>
            <w:tcW w:w="2158" w:type="dxa"/>
          </w:tcPr>
          <w:p w14:paraId="372344AA" w14:textId="77777777" w:rsidR="0044343A" w:rsidRDefault="0044343A" w:rsidP="004434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5F0E0F3D" w14:textId="77777777" w:rsidR="0044343A" w:rsidRPr="008578F4" w:rsidRDefault="0044343A" w:rsidP="004434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396B7D10" w14:textId="77777777" w:rsidR="0044343A" w:rsidRPr="008578F4" w:rsidRDefault="0044343A" w:rsidP="004434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6BA9A9D9" w14:textId="77777777" w:rsidR="0044343A" w:rsidRPr="008578F4" w:rsidRDefault="0044343A" w:rsidP="004434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66E5DE45" w14:textId="77777777" w:rsidR="0044343A" w:rsidRPr="008578F4" w:rsidRDefault="0044343A" w:rsidP="0044343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8974575" w14:textId="2EC51185" w:rsidR="005873E4" w:rsidRDefault="00760A3B" w:rsidP="00926AF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3DE545" wp14:editId="655A3220">
            <wp:extent cx="6858000" cy="2310765"/>
            <wp:effectExtent l="0" t="0" r="0" b="635"/>
            <wp:docPr id="7" name="Picture 7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, Team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57CA" w14:textId="45B3B48B" w:rsidR="008546D1" w:rsidRPr="008578F4" w:rsidRDefault="00760A3B" w:rsidP="00926A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5" behindDoc="0" locked="0" layoutInCell="1" allowOverlap="1" wp14:anchorId="39A3AE8E" wp14:editId="3A3A58B8">
            <wp:simplePos x="0" y="0"/>
            <wp:positionH relativeFrom="column">
              <wp:posOffset>-87549</wp:posOffset>
            </wp:positionH>
            <wp:positionV relativeFrom="paragraph">
              <wp:posOffset>48044</wp:posOffset>
            </wp:positionV>
            <wp:extent cx="6858000" cy="2491105"/>
            <wp:effectExtent l="0" t="0" r="0" b="0"/>
            <wp:wrapThrough wrapText="bothSides">
              <wp:wrapPolygon edited="0">
                <wp:start x="0" y="0"/>
                <wp:lineTo x="0" y="21473"/>
                <wp:lineTo x="21560" y="21473"/>
                <wp:lineTo x="21560" y="0"/>
                <wp:lineTo x="0" y="0"/>
              </wp:wrapPolygon>
            </wp:wrapThrough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46D1" w:rsidRPr="008578F4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58644" w14:textId="77777777" w:rsidR="0019741C" w:rsidRDefault="0019741C">
      <w:pPr>
        <w:spacing w:line="240" w:lineRule="auto"/>
      </w:pPr>
      <w:r>
        <w:separator/>
      </w:r>
    </w:p>
  </w:endnote>
  <w:endnote w:type="continuationSeparator" w:id="0">
    <w:p w14:paraId="3B56696B" w14:textId="77777777" w:rsidR="0019741C" w:rsidRDefault="0019741C">
      <w:pPr>
        <w:spacing w:line="240" w:lineRule="auto"/>
      </w:pPr>
      <w:r>
        <w:continuationSeparator/>
      </w:r>
    </w:p>
  </w:endnote>
  <w:endnote w:type="continuationNotice" w:id="1">
    <w:p w14:paraId="16DE126A" w14:textId="77777777" w:rsidR="00E77129" w:rsidRDefault="00E7712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A78A9EB" w14:paraId="7B08946F" w14:textId="77777777" w:rsidTr="2A78A9EB">
      <w:tc>
        <w:tcPr>
          <w:tcW w:w="3600" w:type="dxa"/>
        </w:tcPr>
        <w:p w14:paraId="06CADF8B" w14:textId="59E30748" w:rsidR="2A78A9EB" w:rsidRDefault="2A78A9EB" w:rsidP="2A78A9EB">
          <w:pPr>
            <w:pStyle w:val="Header"/>
            <w:ind w:left="-115"/>
          </w:pPr>
        </w:p>
      </w:tc>
      <w:tc>
        <w:tcPr>
          <w:tcW w:w="3600" w:type="dxa"/>
        </w:tcPr>
        <w:p w14:paraId="25E45FE2" w14:textId="52F6BBF8" w:rsidR="2A78A9EB" w:rsidRDefault="2A78A9EB" w:rsidP="2A78A9EB">
          <w:pPr>
            <w:pStyle w:val="Header"/>
            <w:jc w:val="center"/>
          </w:pPr>
        </w:p>
      </w:tc>
      <w:tc>
        <w:tcPr>
          <w:tcW w:w="3600" w:type="dxa"/>
        </w:tcPr>
        <w:p w14:paraId="5AFDDD17" w14:textId="440DFFE1" w:rsidR="2A78A9EB" w:rsidRDefault="2A78A9EB" w:rsidP="2A78A9EB">
          <w:pPr>
            <w:pStyle w:val="Header"/>
            <w:ind w:right="-115"/>
            <w:jc w:val="right"/>
          </w:pPr>
        </w:p>
      </w:tc>
    </w:tr>
  </w:tbl>
  <w:p w14:paraId="14AED8AB" w14:textId="60A971E3" w:rsidR="2A78A9EB" w:rsidRDefault="2A78A9EB" w:rsidP="2A78A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355C" w14:textId="77777777" w:rsidR="0019741C" w:rsidRDefault="0019741C">
      <w:pPr>
        <w:spacing w:line="240" w:lineRule="auto"/>
      </w:pPr>
      <w:r>
        <w:separator/>
      </w:r>
    </w:p>
  </w:footnote>
  <w:footnote w:type="continuationSeparator" w:id="0">
    <w:p w14:paraId="40B7A3AC" w14:textId="77777777" w:rsidR="0019741C" w:rsidRDefault="0019741C">
      <w:pPr>
        <w:spacing w:line="240" w:lineRule="auto"/>
      </w:pPr>
      <w:r>
        <w:continuationSeparator/>
      </w:r>
    </w:p>
  </w:footnote>
  <w:footnote w:type="continuationNotice" w:id="1">
    <w:p w14:paraId="574B403E" w14:textId="77777777" w:rsidR="00E77129" w:rsidRDefault="00E7712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A78A9EB" w14:paraId="4FFE5258" w14:textId="77777777" w:rsidTr="2A78A9EB">
      <w:tc>
        <w:tcPr>
          <w:tcW w:w="3600" w:type="dxa"/>
        </w:tcPr>
        <w:p w14:paraId="439CE236" w14:textId="2F79BCEA" w:rsidR="2A78A9EB" w:rsidRDefault="2A78A9EB" w:rsidP="2A78A9EB">
          <w:pPr>
            <w:pStyle w:val="Header"/>
            <w:ind w:left="-115"/>
          </w:pPr>
          <w:r>
            <w:t>Samples</w:t>
          </w:r>
        </w:p>
      </w:tc>
      <w:tc>
        <w:tcPr>
          <w:tcW w:w="3600" w:type="dxa"/>
        </w:tcPr>
        <w:p w14:paraId="4D2FF505" w14:textId="37E31B87" w:rsidR="2A78A9EB" w:rsidRDefault="2A78A9EB" w:rsidP="2A78A9EB">
          <w:pPr>
            <w:pStyle w:val="Header"/>
            <w:jc w:val="center"/>
          </w:pPr>
        </w:p>
      </w:tc>
      <w:tc>
        <w:tcPr>
          <w:tcW w:w="3600" w:type="dxa"/>
        </w:tcPr>
        <w:p w14:paraId="638AA728" w14:textId="4703C2CA" w:rsidR="2A78A9EB" w:rsidRDefault="2A78A9EB" w:rsidP="2A78A9EB">
          <w:pPr>
            <w:pStyle w:val="Header"/>
            <w:ind w:right="-115"/>
            <w:jc w:val="right"/>
          </w:pPr>
        </w:p>
      </w:tc>
    </w:tr>
  </w:tbl>
  <w:p w14:paraId="7A678C83" w14:textId="7404B0E5" w:rsidR="2A78A9EB" w:rsidRDefault="2A78A9EB" w:rsidP="2A78A9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ng Pan">
    <w15:presenceInfo w15:providerId="AD" w15:userId="S::pengp@chalmers.se::3079733b-4865-46df-9004-d44761869c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1B7532"/>
    <w:rsid w:val="00013E09"/>
    <w:rsid w:val="0001600F"/>
    <w:rsid w:val="00020C69"/>
    <w:rsid w:val="0004341B"/>
    <w:rsid w:val="000559CB"/>
    <w:rsid w:val="000647C9"/>
    <w:rsid w:val="000A3D29"/>
    <w:rsid w:val="0019741C"/>
    <w:rsid w:val="001B1E7A"/>
    <w:rsid w:val="001B26AA"/>
    <w:rsid w:val="001D34E6"/>
    <w:rsid w:val="0021235B"/>
    <w:rsid w:val="00246244"/>
    <w:rsid w:val="002B13F6"/>
    <w:rsid w:val="002B4AA0"/>
    <w:rsid w:val="002F6A5D"/>
    <w:rsid w:val="002F7BE0"/>
    <w:rsid w:val="003233FE"/>
    <w:rsid w:val="00371A57"/>
    <w:rsid w:val="00391D2D"/>
    <w:rsid w:val="00396A9F"/>
    <w:rsid w:val="003A489A"/>
    <w:rsid w:val="003A62A3"/>
    <w:rsid w:val="0040778F"/>
    <w:rsid w:val="00432F9A"/>
    <w:rsid w:val="0044343A"/>
    <w:rsid w:val="00470995"/>
    <w:rsid w:val="0047274C"/>
    <w:rsid w:val="004A535E"/>
    <w:rsid w:val="00535F65"/>
    <w:rsid w:val="005802EF"/>
    <w:rsid w:val="005873E4"/>
    <w:rsid w:val="00591561"/>
    <w:rsid w:val="005C133E"/>
    <w:rsid w:val="00614D28"/>
    <w:rsid w:val="007330CB"/>
    <w:rsid w:val="00760A3B"/>
    <w:rsid w:val="007F056F"/>
    <w:rsid w:val="0080300B"/>
    <w:rsid w:val="008077A9"/>
    <w:rsid w:val="008409B4"/>
    <w:rsid w:val="00842C1B"/>
    <w:rsid w:val="00845EC4"/>
    <w:rsid w:val="008546D1"/>
    <w:rsid w:val="008578F4"/>
    <w:rsid w:val="008A0BBB"/>
    <w:rsid w:val="008B1CB8"/>
    <w:rsid w:val="008E37BC"/>
    <w:rsid w:val="008E3BDB"/>
    <w:rsid w:val="008E5182"/>
    <w:rsid w:val="00916285"/>
    <w:rsid w:val="00926AF8"/>
    <w:rsid w:val="00944D98"/>
    <w:rsid w:val="00963A01"/>
    <w:rsid w:val="009A1B3E"/>
    <w:rsid w:val="009F10A9"/>
    <w:rsid w:val="00A8450C"/>
    <w:rsid w:val="00AA196A"/>
    <w:rsid w:val="00AA3490"/>
    <w:rsid w:val="00AD4E3A"/>
    <w:rsid w:val="00AE6C0F"/>
    <w:rsid w:val="00B53E9C"/>
    <w:rsid w:val="00B70E31"/>
    <w:rsid w:val="00B758FA"/>
    <w:rsid w:val="00C0173B"/>
    <w:rsid w:val="00C1489E"/>
    <w:rsid w:val="00C23E0F"/>
    <w:rsid w:val="00C441EE"/>
    <w:rsid w:val="00C4441B"/>
    <w:rsid w:val="00C91868"/>
    <w:rsid w:val="00CC1936"/>
    <w:rsid w:val="00CC7C18"/>
    <w:rsid w:val="00CF002E"/>
    <w:rsid w:val="00D0359A"/>
    <w:rsid w:val="00D45B56"/>
    <w:rsid w:val="00D75806"/>
    <w:rsid w:val="00DA3FAF"/>
    <w:rsid w:val="00DC7EA4"/>
    <w:rsid w:val="00E157BD"/>
    <w:rsid w:val="00E77129"/>
    <w:rsid w:val="00EA3C95"/>
    <w:rsid w:val="00EC23C7"/>
    <w:rsid w:val="00EF68F5"/>
    <w:rsid w:val="00F56A5B"/>
    <w:rsid w:val="00F75358"/>
    <w:rsid w:val="00FD0009"/>
    <w:rsid w:val="00FD0DEC"/>
    <w:rsid w:val="021B7532"/>
    <w:rsid w:val="183C9511"/>
    <w:rsid w:val="2A78A9EB"/>
    <w:rsid w:val="36EDAB08"/>
    <w:rsid w:val="6FC5F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5E2E1D"/>
  <w15:docId w15:val="{216DA838-AD8B-4889-94BF-C964B5D0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7F05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5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7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ngstromsciences.com/density-elements-char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hyperlink" Target="https://www.ncnr.nist.gov/resources/activation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angstromsciences.com/density-elements-chart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ncnr.nist.gov/resources/activati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Peng Pan</cp:lastModifiedBy>
  <cp:revision>25</cp:revision>
  <dcterms:created xsi:type="dcterms:W3CDTF">2023-03-06T17:22:00Z</dcterms:created>
  <dcterms:modified xsi:type="dcterms:W3CDTF">2023-03-06T17:37:00Z</dcterms:modified>
</cp:coreProperties>
</file>